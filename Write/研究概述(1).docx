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4C73" w14:textId="4093998B" w:rsidR="00BD0BD1" w:rsidRDefault="0048196B" w:rsidP="0048196B">
      <w:pPr>
        <w:ind w:firstLine="420"/>
        <w:rPr>
          <w:ins w:id="0" w:author="Cong Wei" w:date="2019-06-21T17:39:00Z"/>
          <w:color w:val="000000" w:themeColor="text1"/>
        </w:rPr>
      </w:pPr>
      <w:r>
        <w:rPr>
          <w:rFonts w:hint="eastAsia"/>
          <w:color w:val="000000" w:themeColor="text1"/>
        </w:rPr>
        <w:t>如今青少年承受着来自各方面的心理压力，由此引发的精神健康问题严重阻碍其健康成长。因此，</w:t>
      </w:r>
      <w:r w:rsidRPr="00BD0BD1">
        <w:rPr>
          <w:rFonts w:hint="eastAsia"/>
          <w:color w:val="000000" w:themeColor="text1"/>
          <w:highlight w:val="yellow"/>
          <w:u w:val="single"/>
          <w:rPrChange w:id="1" w:author="Cong Wei" w:date="2019-06-21T17:39:00Z">
            <w:rPr>
              <w:rFonts w:hint="eastAsia"/>
              <w:color w:val="000000" w:themeColor="text1"/>
            </w:rPr>
          </w:rPrChange>
        </w:rPr>
        <w:t>及时发现并有效缓解青少年心理压力</w:t>
      </w:r>
      <w:r w:rsidRPr="00BD0BD1">
        <w:rPr>
          <w:rFonts w:hint="eastAsia"/>
          <w:color w:val="000000" w:themeColor="text1"/>
          <w:highlight w:val="yellow"/>
          <w:rPrChange w:id="2" w:author="Cong Wei" w:date="2019-06-21T17:39:00Z">
            <w:rPr>
              <w:rFonts w:hint="eastAsia"/>
              <w:color w:val="000000" w:themeColor="text1"/>
            </w:rPr>
          </w:rPrChange>
        </w:rPr>
        <w:t>具有重要意义</w:t>
      </w:r>
      <w:r>
        <w:rPr>
          <w:rFonts w:hint="eastAsia"/>
          <w:color w:val="000000" w:themeColor="text1"/>
        </w:rPr>
        <w:t>。</w:t>
      </w:r>
    </w:p>
    <w:p w14:paraId="79763E03" w14:textId="32AF3578" w:rsidR="00BD0BD1" w:rsidRDefault="00BD0BD1" w:rsidP="0048196B">
      <w:pPr>
        <w:ind w:firstLine="420"/>
        <w:rPr>
          <w:ins w:id="3" w:author="Cong Wei" w:date="2019-06-21T17:39:00Z"/>
          <w:color w:val="000000" w:themeColor="text1"/>
        </w:rPr>
      </w:pPr>
      <w:ins w:id="4" w:author="Cong Wei" w:date="2019-06-21T17:39:00Z">
        <w:r>
          <w:rPr>
            <w:color w:val="000000" w:themeColor="text1"/>
          </w:rPr>
          <w:t>HOOK</w:t>
        </w:r>
      </w:ins>
    </w:p>
    <w:p w14:paraId="675DC1EF" w14:textId="77777777" w:rsidR="00E64876" w:rsidRDefault="00E64876" w:rsidP="00E64876">
      <w:pPr>
        <w:rPr>
          <w:ins w:id="5" w:author="Cong Wei" w:date="2019-06-21T17:39:00Z"/>
          <w:color w:val="000000" w:themeColor="text1"/>
        </w:rPr>
        <w:pPrChange w:id="6" w:author="Cong Wei" w:date="2019-06-21T18:04:00Z">
          <w:pPr>
            <w:ind w:firstLine="420"/>
          </w:pPr>
        </w:pPrChange>
      </w:pPr>
    </w:p>
    <w:p w14:paraId="2672B205" w14:textId="77777777" w:rsidR="00BD0BD1" w:rsidDel="00BD0BD1" w:rsidRDefault="00BD0BD1" w:rsidP="0048196B">
      <w:pPr>
        <w:ind w:firstLine="420"/>
        <w:rPr>
          <w:del w:id="7" w:author="Cong Wei" w:date="2019-06-21T17:40:00Z"/>
          <w:rFonts w:hint="eastAsia"/>
          <w:color w:val="000000" w:themeColor="text1"/>
        </w:rPr>
      </w:pPr>
    </w:p>
    <w:p w14:paraId="25216FC4" w14:textId="77777777" w:rsidR="00BD0BD1" w:rsidRDefault="00BD0BD1" w:rsidP="0048196B">
      <w:pPr>
        <w:ind w:firstLine="420"/>
        <w:rPr>
          <w:color w:val="000000" w:themeColor="text1"/>
        </w:rPr>
      </w:pPr>
    </w:p>
    <w:p w14:paraId="62FD6B76" w14:textId="19243CD7" w:rsidR="00BD0BD1" w:rsidRDefault="0048196B" w:rsidP="0048196B">
      <w:pPr>
        <w:ind w:firstLine="420"/>
        <w:rPr>
          <w:ins w:id="8" w:author="Cong Wei" w:date="2019-06-21T17:42:00Z"/>
          <w:color w:val="000000" w:themeColor="text1"/>
        </w:rPr>
      </w:pPr>
      <w:r>
        <w:rPr>
          <w:rFonts w:hint="eastAsia"/>
          <w:color w:val="000000" w:themeColor="text1"/>
        </w:rPr>
        <w:t>前期研究表明，</w:t>
      </w:r>
      <w:r w:rsidRPr="00E64876">
        <w:rPr>
          <w:rFonts w:hint="eastAsia"/>
          <w:color w:val="000000" w:themeColor="text1"/>
          <w:u w:val="single"/>
          <w:rPrChange w:id="9" w:author="Cong Wei" w:date="2019-06-21T18:01:00Z">
            <w:rPr>
              <w:rFonts w:hint="eastAsia"/>
              <w:color w:val="000000" w:themeColor="text1"/>
            </w:rPr>
          </w:rPrChange>
        </w:rPr>
        <w:t>积极事件的发生具有缓解压力的作用</w:t>
      </w:r>
      <w:r>
        <w:rPr>
          <w:rFonts w:hint="eastAsia"/>
          <w:color w:val="000000" w:themeColor="text1"/>
        </w:rPr>
        <w:t>。</w:t>
      </w:r>
      <w:r w:rsidRPr="00BD0BD1">
        <w:rPr>
          <w:rFonts w:hint="eastAsia"/>
          <w:color w:val="000000" w:themeColor="text1"/>
          <w:highlight w:val="yellow"/>
          <w:u w:val="single"/>
          <w:rPrChange w:id="10" w:author="Cong Wei" w:date="2019-06-21T17:41:00Z">
            <w:rPr>
              <w:rFonts w:hint="eastAsia"/>
              <w:color w:val="000000" w:themeColor="text1"/>
            </w:rPr>
          </w:rPrChange>
        </w:rPr>
        <w:t>然而</w:t>
      </w:r>
      <w:r>
        <w:rPr>
          <w:rFonts w:hint="eastAsia"/>
          <w:color w:val="000000" w:themeColor="text1"/>
        </w:rPr>
        <w:t>在青少年广泛使用的社交网络中，积极事件的压力缓解模式仍然有待探索。</w:t>
      </w:r>
      <w:bookmarkStart w:id="11" w:name="_GoBack"/>
      <w:bookmarkEnd w:id="11"/>
    </w:p>
    <w:p w14:paraId="1E3EC179" w14:textId="68910FBA" w:rsidR="00BD0BD1" w:rsidRDefault="00BD0BD1" w:rsidP="0048196B">
      <w:pPr>
        <w:ind w:firstLine="420"/>
        <w:rPr>
          <w:ins w:id="12" w:author="Cong Wei" w:date="2019-06-21T17:42:00Z"/>
          <w:color w:val="000000" w:themeColor="text1"/>
        </w:rPr>
      </w:pPr>
    </w:p>
    <w:p w14:paraId="320914FD" w14:textId="1D196CCD" w:rsidR="00DB2E80" w:rsidRDefault="00BD0BD1" w:rsidP="00DB2E80">
      <w:pPr>
        <w:ind w:firstLine="420"/>
        <w:rPr>
          <w:ins w:id="13" w:author="Cong Wei" w:date="2019-06-21T17:57:00Z"/>
          <w:color w:val="000000" w:themeColor="text1"/>
        </w:rPr>
      </w:pPr>
      <w:ins w:id="14" w:author="Cong Wei" w:date="2019-06-21T17:43:00Z">
        <w:r>
          <w:rPr>
            <w:rFonts w:hint="eastAsia"/>
            <w:color w:val="000000" w:themeColor="text1"/>
          </w:rPr>
          <w:t>以往研究汇总的</w:t>
        </w:r>
      </w:ins>
      <w:ins w:id="15" w:author="Cong Wei" w:date="2019-06-21T17:42:00Z">
        <w:r>
          <w:rPr>
            <w:rFonts w:hint="eastAsia"/>
            <w:color w:val="000000" w:themeColor="text1"/>
          </w:rPr>
          <w:t>压力缓解表现</w:t>
        </w:r>
      </w:ins>
      <w:ins w:id="16" w:author="Cong Wei" w:date="2019-06-21T17:43:00Z">
        <w:r>
          <w:rPr>
            <w:rFonts w:hint="eastAsia"/>
            <w:color w:val="000000" w:themeColor="text1"/>
          </w:rPr>
          <w:t>主要是通过主观自陈的方式进行调查</w:t>
        </w:r>
      </w:ins>
      <w:ins w:id="17" w:author="Cong Wei" w:date="2019-06-21T17:44:00Z">
        <w:r>
          <w:rPr>
            <w:rFonts w:hint="eastAsia"/>
            <w:color w:val="000000" w:themeColor="text1"/>
          </w:rPr>
          <w:t>，受到很多方面的影响，社会称许性，测量情景</w:t>
        </w:r>
      </w:ins>
      <w:ins w:id="18" w:author="Cong Wei" w:date="2019-06-21T17:45:00Z">
        <w:r>
          <w:rPr>
            <w:rFonts w:hint="eastAsia"/>
            <w:color w:val="000000" w:themeColor="text1"/>
          </w:rPr>
          <w:t>的压力（老师或同学在场），，，，然而，</w:t>
        </w:r>
      </w:ins>
      <w:ins w:id="19" w:author="Cong Wei" w:date="2019-06-21T17:43:00Z">
        <w:r>
          <w:rPr>
            <w:rFonts w:hint="eastAsia"/>
            <w:color w:val="000000" w:themeColor="text1"/>
          </w:rPr>
          <w:t>在行为层面的</w:t>
        </w:r>
      </w:ins>
      <w:ins w:id="20" w:author="Cong Wei" w:date="2019-06-21T17:45:00Z">
        <w:r>
          <w:rPr>
            <w:rFonts w:hint="eastAsia"/>
            <w:color w:val="000000" w:themeColor="text1"/>
          </w:rPr>
          <w:t>对个体</w:t>
        </w:r>
      </w:ins>
      <w:ins w:id="21" w:author="Cong Wei" w:date="2019-06-21T17:46:00Z">
        <w:r>
          <w:rPr>
            <w:rFonts w:hint="eastAsia"/>
            <w:color w:val="000000" w:themeColor="text1"/>
          </w:rPr>
          <w:t>真实表现出的压力应对行为</w:t>
        </w:r>
      </w:ins>
      <w:ins w:id="22" w:author="Cong Wei" w:date="2019-06-21T17:43:00Z">
        <w:r>
          <w:rPr>
            <w:rFonts w:hint="eastAsia"/>
            <w:color w:val="000000" w:themeColor="text1"/>
          </w:rPr>
          <w:t>研究非常匮乏</w:t>
        </w:r>
      </w:ins>
      <w:ins w:id="23" w:author="Cong Wei" w:date="2019-06-21T17:45:00Z">
        <w:r>
          <w:rPr>
            <w:rFonts w:hint="eastAsia"/>
            <w:color w:val="000000" w:themeColor="text1"/>
          </w:rPr>
          <w:t>。</w:t>
        </w:r>
      </w:ins>
      <w:ins w:id="24" w:author="Cong Wei" w:date="2019-06-21T17:53:00Z">
        <w:r w:rsidR="00DB2E80">
          <w:rPr>
            <w:rFonts w:hint="eastAsia"/>
            <w:color w:val="000000" w:themeColor="text1"/>
          </w:rPr>
          <w:t>同时，以往研究都是采用一种静态视角，只关注事件和事件后心理状态的单次测量，但是对于积极实践缓解压力的动态过程并没有</w:t>
        </w:r>
      </w:ins>
      <w:ins w:id="25" w:author="Cong Wei" w:date="2019-06-21T17:54:00Z">
        <w:r w:rsidR="00DB2E80">
          <w:rPr>
            <w:rFonts w:hint="eastAsia"/>
            <w:color w:val="000000" w:themeColor="text1"/>
          </w:rPr>
          <w:t>探讨，或者缺乏有效的科学方法。</w:t>
        </w:r>
      </w:ins>
    </w:p>
    <w:p w14:paraId="736FA64C" w14:textId="77777777" w:rsidR="00DB2E80" w:rsidRDefault="00DB2E80" w:rsidP="00DB2E80">
      <w:pPr>
        <w:ind w:firstLine="420"/>
        <w:rPr>
          <w:ins w:id="26" w:author="Cong Wei" w:date="2019-06-21T17:53:00Z"/>
          <w:rFonts w:hint="eastAsia"/>
          <w:color w:val="000000" w:themeColor="text1"/>
        </w:rPr>
      </w:pPr>
    </w:p>
    <w:p w14:paraId="5C7C06B0" w14:textId="77777777" w:rsidR="00DB2E80" w:rsidRDefault="00DB2E80" w:rsidP="00DB2E80">
      <w:pPr>
        <w:ind w:firstLine="420"/>
        <w:rPr>
          <w:ins w:id="27" w:author="Cong Wei" w:date="2019-06-21T17:57:00Z"/>
          <w:rFonts w:hint="eastAsia"/>
          <w:color w:val="000000" w:themeColor="text1"/>
        </w:rPr>
      </w:pPr>
      <w:ins w:id="28" w:author="Cong Wei" w:date="2019-06-21T17:57:00Z">
        <w:r>
          <w:rPr>
            <w:rFonts w:hint="eastAsia"/>
            <w:color w:val="000000" w:themeColor="text1"/>
          </w:rPr>
          <w:t>积极事件能够缓解网络中表现出的压力行为？动态过程是啥？具体体现在前和后的问题？</w:t>
        </w:r>
      </w:ins>
    </w:p>
    <w:p w14:paraId="4776D92E" w14:textId="77777777" w:rsidR="00DB2E80" w:rsidRDefault="00DB2E80" w:rsidP="00BD0BD1">
      <w:pPr>
        <w:ind w:firstLine="420"/>
        <w:rPr>
          <w:ins w:id="29" w:author="Cong Wei" w:date="2019-06-21T17:46:00Z"/>
          <w:rFonts w:hint="eastAsia"/>
          <w:color w:val="000000" w:themeColor="text1"/>
        </w:rPr>
      </w:pPr>
    </w:p>
    <w:p w14:paraId="5A4189AE" w14:textId="2E575618" w:rsidR="00BD0BD1" w:rsidRDefault="00BD0BD1" w:rsidP="00DB2E80">
      <w:pPr>
        <w:ind w:firstLine="420"/>
        <w:rPr>
          <w:ins w:id="30" w:author="Cong Wei" w:date="2019-06-21T17:55:00Z"/>
          <w:rFonts w:hint="eastAsia"/>
          <w:color w:val="000000" w:themeColor="text1"/>
        </w:rPr>
      </w:pPr>
      <w:ins w:id="31" w:author="Cong Wei" w:date="2019-06-21T17:46:00Z">
        <w:r>
          <w:rPr>
            <w:rFonts w:hint="eastAsia"/>
            <w:color w:val="000000" w:themeColor="text1"/>
          </w:rPr>
          <w:t>基于此，本研究将采用大数据研究方法，</w:t>
        </w:r>
      </w:ins>
      <w:ins w:id="32" w:author="Cong Wei" w:date="2019-06-21T17:55:00Z">
        <w:r w:rsidR="00DB2E80">
          <w:rPr>
            <w:rFonts w:hint="eastAsia"/>
            <w:color w:val="000000" w:themeColor="text1"/>
          </w:rPr>
          <w:t>针对以上两个以往</w:t>
        </w:r>
      </w:ins>
      <w:ins w:id="33" w:author="Cong Wei" w:date="2019-06-21T17:56:00Z">
        <w:r w:rsidR="00DB2E80">
          <w:rPr>
            <w:rFonts w:hint="eastAsia"/>
            <w:color w:val="000000" w:themeColor="text1"/>
          </w:rPr>
          <w:t>研究中存在的问题，提供两个解决方案：（1）</w:t>
        </w:r>
      </w:ins>
      <w:ins w:id="34" w:author="Cong Wei" w:date="2019-06-21T17:46:00Z">
        <w:r>
          <w:rPr>
            <w:rFonts w:hint="eastAsia"/>
            <w:color w:val="000000" w:themeColor="text1"/>
          </w:rPr>
          <w:t>对个体的网络行为事件进行分析</w:t>
        </w:r>
      </w:ins>
      <w:ins w:id="35" w:author="Cong Wei" w:date="2019-06-21T17:55:00Z">
        <w:r w:rsidR="00DB2E80">
          <w:rPr>
            <w:rFonts w:hint="eastAsia"/>
            <w:color w:val="000000" w:themeColor="text1"/>
          </w:rPr>
          <w:t>，</w:t>
        </w:r>
      </w:ins>
      <w:ins w:id="36" w:author="Cong Wei" w:date="2019-06-21T17:56:00Z">
        <w:r w:rsidR="00DB2E80">
          <w:rPr>
            <w:rFonts w:hint="eastAsia"/>
            <w:color w:val="000000" w:themeColor="text1"/>
          </w:rPr>
          <w:t>取代主观自陈</w:t>
        </w:r>
      </w:ins>
      <w:ins w:id="37" w:author="Cong Wei" w:date="2019-06-21T17:46:00Z">
        <w:r>
          <w:rPr>
            <w:rFonts w:hint="eastAsia"/>
            <w:color w:val="000000" w:themeColor="text1"/>
          </w:rPr>
          <w:t>。</w:t>
        </w:r>
      </w:ins>
      <w:ins w:id="38" w:author="Cong Wei" w:date="2019-06-21T17:56:00Z">
        <w:r w:rsidR="00DB2E80">
          <w:rPr>
            <w:rFonts w:hint="eastAsia"/>
            <w:color w:val="000000" w:themeColor="text1"/>
          </w:rPr>
          <w:t>（2）对行为变化模式进行动态视角的研究，而非单一静态的考察。</w:t>
        </w:r>
      </w:ins>
    </w:p>
    <w:p w14:paraId="424292A5" w14:textId="0F009A0A" w:rsidR="00DB2E80" w:rsidRDefault="00DB2E80" w:rsidP="00BD0BD1">
      <w:pPr>
        <w:ind w:firstLine="420"/>
        <w:rPr>
          <w:ins w:id="39" w:author="Cong Wei" w:date="2019-06-21T17:55:00Z"/>
          <w:color w:val="000000" w:themeColor="text1"/>
        </w:rPr>
      </w:pPr>
    </w:p>
    <w:p w14:paraId="252219CC" w14:textId="77777777" w:rsidR="00DB2E80" w:rsidRDefault="00DB2E80" w:rsidP="00BD0BD1">
      <w:pPr>
        <w:ind w:firstLine="420"/>
        <w:rPr>
          <w:ins w:id="40" w:author="Cong Wei" w:date="2019-06-21T17:47:00Z"/>
          <w:rFonts w:hint="eastAsia"/>
          <w:color w:val="000000" w:themeColor="text1"/>
        </w:rPr>
      </w:pPr>
    </w:p>
    <w:p w14:paraId="4A835418" w14:textId="4D138627" w:rsidR="00DB2E80" w:rsidRDefault="00BD0BD1" w:rsidP="00DB2E80">
      <w:pPr>
        <w:ind w:firstLine="420"/>
        <w:rPr>
          <w:ins w:id="41" w:author="Cong Wei" w:date="2019-06-21T17:51:00Z"/>
          <w:color w:val="000000" w:themeColor="text1"/>
        </w:rPr>
      </w:pPr>
      <w:ins w:id="42" w:author="Cong Wei" w:date="2019-06-21T17:47:00Z">
        <w:r>
          <w:rPr>
            <w:rFonts w:hint="eastAsia"/>
            <w:color w:val="000000" w:themeColor="text1"/>
          </w:rPr>
          <w:t>该方法的重大贡献点（1）验证和拓展了以往研究的结果。不只是在主观感受上</w:t>
        </w:r>
        <w:r w:rsidR="00DB2E80">
          <w:rPr>
            <w:rFonts w:hint="eastAsia"/>
            <w:color w:val="000000" w:themeColor="text1"/>
          </w:rPr>
          <w:t>，还表现在个体的行为上；</w:t>
        </w:r>
      </w:ins>
      <w:ins w:id="43" w:author="Cong Wei" w:date="2019-06-21T17:48:00Z">
        <w:r w:rsidR="00DB2E80">
          <w:rPr>
            <w:rFonts w:hint="eastAsia"/>
            <w:color w:val="000000" w:themeColor="text1"/>
          </w:rPr>
          <w:t>（2）方法创新，建构模型实时监测青少年的压力缓解进程，通过网络行为；（3）理论的创新</w:t>
        </w:r>
      </w:ins>
      <w:ins w:id="44" w:author="Cong Wei" w:date="2019-06-21T17:49:00Z">
        <w:r w:rsidR="00DB2E80">
          <w:rPr>
            <w:rFonts w:hint="eastAsia"/>
            <w:color w:val="000000" w:themeColor="text1"/>
          </w:rPr>
          <w:t>；（4）重大现实意义；</w:t>
        </w:r>
      </w:ins>
    </w:p>
    <w:p w14:paraId="010E6DCC" w14:textId="2196E69B" w:rsidR="00DB2E80" w:rsidRDefault="00DB2E80" w:rsidP="00DB2E80">
      <w:pPr>
        <w:ind w:firstLine="420"/>
        <w:rPr>
          <w:ins w:id="45" w:author="Cong Wei" w:date="2019-06-21T17:51:00Z"/>
          <w:color w:val="000000" w:themeColor="text1"/>
        </w:rPr>
      </w:pPr>
    </w:p>
    <w:p w14:paraId="23762E21" w14:textId="07D47F35" w:rsidR="00DB2E80" w:rsidRDefault="00DB2E80" w:rsidP="00DB2E80">
      <w:pPr>
        <w:ind w:firstLine="420"/>
        <w:rPr>
          <w:ins w:id="46" w:author="Cong Wei" w:date="2019-06-21T17:49:00Z"/>
          <w:color w:val="000000" w:themeColor="text1"/>
        </w:rPr>
      </w:pPr>
    </w:p>
    <w:p w14:paraId="7E20D836" w14:textId="77777777" w:rsidR="00DB2E80" w:rsidDel="00DB2E80" w:rsidRDefault="00DB2E80" w:rsidP="00DB2E80">
      <w:pPr>
        <w:ind w:firstLine="420"/>
        <w:rPr>
          <w:del w:id="47" w:author="Cong Wei" w:date="2019-06-21T17:51:00Z"/>
          <w:rFonts w:hint="eastAsia"/>
          <w:color w:val="000000" w:themeColor="text1"/>
        </w:rPr>
      </w:pPr>
    </w:p>
    <w:p w14:paraId="27BCEA82" w14:textId="77777777" w:rsidR="00BD0BD1" w:rsidRDefault="00BD0BD1" w:rsidP="0048196B">
      <w:pPr>
        <w:ind w:firstLine="420"/>
        <w:rPr>
          <w:color w:val="000000" w:themeColor="text1"/>
        </w:rPr>
      </w:pPr>
    </w:p>
    <w:p w14:paraId="01C49868" w14:textId="77777777" w:rsidR="00BD0BD1" w:rsidRDefault="0048196B" w:rsidP="0048196B">
      <w:pPr>
        <w:ind w:firstLine="420"/>
        <w:rPr>
          <w:color w:val="000000" w:themeColor="text1"/>
        </w:rPr>
      </w:pPr>
      <w:r>
        <w:rPr>
          <w:rFonts w:hint="eastAsia"/>
          <w:color w:val="000000" w:themeColor="text1"/>
        </w:rPr>
        <w:t>本研究检验了积极事件的发生与压力状态下的青少年发布微博行为、微博内容及压力变化之间的潜在关联关系，并验证了积极事件的压力缓解作用分别体现在减缓前期的压力升高和加速后期的压力降低两方面。</w:t>
      </w:r>
    </w:p>
    <w:p w14:paraId="17EBC576" w14:textId="77777777" w:rsidR="00BD0BD1" w:rsidRDefault="00BD0BD1" w:rsidP="0048196B">
      <w:pPr>
        <w:ind w:firstLine="420"/>
        <w:rPr>
          <w:color w:val="000000" w:themeColor="text1"/>
        </w:rPr>
      </w:pPr>
    </w:p>
    <w:p w14:paraId="04EFFD57" w14:textId="4B030B9F" w:rsidR="0048196B" w:rsidRDefault="0048196B" w:rsidP="0048196B">
      <w:pPr>
        <w:ind w:firstLine="420"/>
        <w:rPr>
          <w:color w:val="000000" w:themeColor="text1"/>
        </w:rPr>
      </w:pPr>
      <w:r>
        <w:rPr>
          <w:rFonts w:hint="eastAsia"/>
          <w:color w:val="000000" w:themeColor="text1"/>
        </w:rPr>
        <w:t>在上述理论验证的基础上，本研究搭建了一个完整的技术框架，实现了1）基于微博数据自动抽取积极事件，2）量化当前积极事件的缓解作用，3）最终实现对青少年未来压力缓解做出预测。这一框架一方面实现了基于微博公开数据源，对青少年的压力缓解情况做出及时、连续监测；另一方面，可对学校和家长何时安排何种积极事件以缓解青少年压力提供辅助建议。</w:t>
      </w:r>
    </w:p>
    <w:p w14:paraId="4EE19EBD" w14:textId="77777777" w:rsidR="00BD0BD1" w:rsidRDefault="00BD0BD1" w:rsidP="0048196B">
      <w:pPr>
        <w:ind w:firstLine="420"/>
        <w:rPr>
          <w:rFonts w:hint="eastAsia"/>
          <w:color w:val="000000" w:themeColor="text1"/>
        </w:rPr>
      </w:pPr>
    </w:p>
    <w:p w14:paraId="05D6B5E5" w14:textId="77777777" w:rsidR="0048196B" w:rsidRDefault="0048196B" w:rsidP="0048196B">
      <w:pPr>
        <w:ind w:left="420"/>
        <w:rPr>
          <w:b/>
          <w:bCs/>
          <w:color w:val="000000" w:themeColor="text1"/>
        </w:rPr>
      </w:pPr>
      <w:r w:rsidRPr="00925280">
        <w:rPr>
          <w:rFonts w:hint="eastAsia"/>
          <w:b/>
          <w:bCs/>
          <w:color w:val="000000" w:themeColor="text1"/>
        </w:rPr>
        <w:t>研究一：学校规划的积极事件与青少年微博表现之间的关联关系</w:t>
      </w:r>
    </w:p>
    <w:p w14:paraId="190CCA04" w14:textId="77777777" w:rsidR="0048196B" w:rsidRDefault="0048196B" w:rsidP="0048196B">
      <w:pPr>
        <w:ind w:left="420"/>
      </w:pPr>
      <w:r w:rsidRPr="002738CD">
        <w:rPr>
          <w:b/>
        </w:rPr>
        <w:t>H</w:t>
      </w:r>
      <w:r>
        <w:rPr>
          <w:rFonts w:hint="eastAsia"/>
          <w:b/>
        </w:rPr>
        <w:t>1</w:t>
      </w:r>
      <w:r w:rsidRPr="002738CD">
        <w:rPr>
          <w:rFonts w:hint="eastAsia"/>
          <w:b/>
        </w:rPr>
        <w:t>：</w:t>
      </w:r>
      <w:r>
        <w:rPr>
          <w:rFonts w:hint="eastAsia"/>
          <w:b/>
        </w:rPr>
        <w:t>规划的</w:t>
      </w:r>
      <w:r w:rsidRPr="002738CD">
        <w:rPr>
          <w:rFonts w:hint="eastAsia"/>
          <w:b/>
        </w:rPr>
        <w:t>积极事件对压力具有缓解作用</w:t>
      </w:r>
      <w:r>
        <w:rPr>
          <w:rFonts w:hint="eastAsia"/>
          <w:b/>
        </w:rPr>
        <w:t>，使微博压力强度降低，压力持续时间变短</w:t>
      </w:r>
    </w:p>
    <w:p w14:paraId="1AAEBB4B" w14:textId="77777777" w:rsidR="0048196B" w:rsidRPr="00A420FA" w:rsidRDefault="0048196B" w:rsidP="0048196B">
      <w:pPr>
        <w:ind w:firstLine="420"/>
        <w:rPr>
          <w:b/>
        </w:rPr>
      </w:pPr>
      <w:r w:rsidRPr="00B00C48">
        <w:rPr>
          <w:b/>
        </w:rPr>
        <w:t>H</w:t>
      </w:r>
      <w:r>
        <w:rPr>
          <w:rFonts w:hint="eastAsia"/>
          <w:b/>
        </w:rPr>
        <w:t>2</w:t>
      </w:r>
      <w:r w:rsidRPr="00B00C48">
        <w:rPr>
          <w:rFonts w:hint="eastAsia"/>
          <w:b/>
        </w:rPr>
        <w:t>：</w:t>
      </w:r>
      <w:r>
        <w:rPr>
          <w:rFonts w:hint="eastAsia"/>
          <w:b/>
        </w:rPr>
        <w:t>规划的</w:t>
      </w:r>
      <w:r w:rsidRPr="00B00C48">
        <w:rPr>
          <w:rFonts w:hint="eastAsia"/>
          <w:b/>
        </w:rPr>
        <w:t>积极事件对压力具有缓解作用，使</w:t>
      </w:r>
      <w:r>
        <w:rPr>
          <w:rFonts w:hint="eastAsia"/>
          <w:b/>
        </w:rPr>
        <w:t>青少年微博</w:t>
      </w:r>
      <w:r w:rsidRPr="00B00C48">
        <w:rPr>
          <w:rFonts w:hint="eastAsia"/>
          <w:b/>
        </w:rPr>
        <w:t>对压力主题的谈论减少</w:t>
      </w:r>
    </w:p>
    <w:p w14:paraId="3C53FCCB" w14:textId="77777777" w:rsidR="0048196B" w:rsidRDefault="0048196B" w:rsidP="0048196B">
      <w:pPr>
        <w:ind w:firstLine="420"/>
        <w:rPr>
          <w:color w:val="000000" w:themeColor="text1"/>
        </w:rPr>
      </w:pPr>
      <w:r>
        <w:rPr>
          <w:rFonts w:hint="eastAsia"/>
          <w:color w:val="000000" w:themeColor="text1"/>
        </w:rPr>
        <w:t>Par</w:t>
      </w:r>
      <w:r>
        <w:rPr>
          <w:color w:val="000000" w:themeColor="text1"/>
        </w:rPr>
        <w:t>ticipants</w:t>
      </w:r>
      <w:r>
        <w:rPr>
          <w:rFonts w:hint="eastAsia"/>
          <w:color w:val="000000" w:themeColor="text1"/>
        </w:rPr>
        <w:t>：太仓高级中学5</w:t>
      </w:r>
      <w:r>
        <w:rPr>
          <w:color w:val="000000" w:themeColor="text1"/>
        </w:rPr>
        <w:t>00</w:t>
      </w:r>
      <w:r>
        <w:rPr>
          <w:rFonts w:hint="eastAsia"/>
          <w:color w:val="000000" w:themeColor="text1"/>
        </w:rPr>
        <w:t>名高中生（年级、年龄、性别）。</w:t>
      </w:r>
    </w:p>
    <w:p w14:paraId="7D15DBB2" w14:textId="77777777" w:rsidR="0048196B" w:rsidRDefault="0048196B" w:rsidP="0048196B">
      <w:pPr>
        <w:ind w:firstLine="420"/>
        <w:rPr>
          <w:color w:val="000000" w:themeColor="text1"/>
        </w:rPr>
      </w:pPr>
      <w:r>
        <w:rPr>
          <w:rFonts w:hint="eastAsia"/>
          <w:color w:val="000000" w:themeColor="text1"/>
        </w:rPr>
        <w:t>Mea</w:t>
      </w:r>
      <w:r>
        <w:rPr>
          <w:color w:val="000000" w:themeColor="text1"/>
        </w:rPr>
        <w:t>sures</w:t>
      </w:r>
      <w:r>
        <w:rPr>
          <w:rFonts w:hint="eastAsia"/>
          <w:color w:val="000000" w:themeColor="text1"/>
        </w:rPr>
        <w:t>：</w:t>
      </w:r>
    </w:p>
    <w:p w14:paraId="4A9A47B4" w14:textId="77777777" w:rsidR="0048196B" w:rsidRPr="00103657" w:rsidRDefault="0048196B" w:rsidP="0048196B">
      <w:pPr>
        <w:pStyle w:val="ListParagraph"/>
        <w:numPr>
          <w:ilvl w:val="0"/>
          <w:numId w:val="1"/>
        </w:numPr>
        <w:ind w:firstLineChars="0"/>
        <w:rPr>
          <w:color w:val="000000" w:themeColor="text1"/>
        </w:rPr>
      </w:pPr>
      <w:r w:rsidRPr="00103657">
        <w:rPr>
          <w:rFonts w:hint="eastAsia"/>
          <w:color w:val="000000" w:themeColor="text1"/>
        </w:rPr>
        <w:t>变量X为积极事件，我们收集整理了学校官网公布的积极事件及压力事件列表，包</w:t>
      </w:r>
      <w:r w:rsidRPr="00103657">
        <w:rPr>
          <w:rFonts w:hint="eastAsia"/>
          <w:color w:val="000000" w:themeColor="text1"/>
        </w:rPr>
        <w:lastRenderedPageBreak/>
        <w:t>括起止时间。</w:t>
      </w:r>
    </w:p>
    <w:p w14:paraId="1BBDB0F7" w14:textId="77777777" w:rsidR="0048196B" w:rsidRDefault="0048196B" w:rsidP="0048196B">
      <w:pPr>
        <w:pStyle w:val="ListParagraph"/>
        <w:numPr>
          <w:ilvl w:val="0"/>
          <w:numId w:val="1"/>
        </w:numPr>
        <w:ind w:firstLineChars="0"/>
        <w:rPr>
          <w:color w:val="000000" w:themeColor="text1"/>
        </w:rPr>
      </w:pPr>
      <w:r w:rsidRPr="00103657">
        <w:rPr>
          <w:rFonts w:hint="eastAsia"/>
          <w:color w:val="000000" w:themeColor="text1"/>
        </w:rPr>
        <w:t>变量Y为青少年的微博压力表现，分为Y</w:t>
      </w:r>
      <w:r w:rsidRPr="00103657">
        <w:rPr>
          <w:color w:val="000000" w:themeColor="text1"/>
        </w:rPr>
        <w:t>1</w:t>
      </w:r>
      <w:r w:rsidRPr="00103657">
        <w:rPr>
          <w:rFonts w:hint="eastAsia"/>
          <w:color w:val="000000" w:themeColor="text1"/>
        </w:rPr>
        <w:t>心理压力和Y</w:t>
      </w:r>
      <w:r w:rsidRPr="00103657">
        <w:rPr>
          <w:color w:val="000000" w:themeColor="text1"/>
        </w:rPr>
        <w:t>2</w:t>
      </w:r>
      <w:r w:rsidRPr="00103657">
        <w:rPr>
          <w:rFonts w:hint="eastAsia"/>
          <w:color w:val="000000" w:themeColor="text1"/>
        </w:rPr>
        <w:t>微博主题词。通过爬取5</w:t>
      </w:r>
      <w:r w:rsidRPr="00103657">
        <w:rPr>
          <w:color w:val="000000" w:themeColor="text1"/>
        </w:rPr>
        <w:t>00</w:t>
      </w:r>
      <w:r w:rsidRPr="00103657">
        <w:rPr>
          <w:rFonts w:hint="eastAsia"/>
          <w:color w:val="000000" w:themeColor="text1"/>
        </w:rPr>
        <w:t>名太仓高级中学的高中生微博，并筛选出1</w:t>
      </w:r>
      <w:r w:rsidRPr="00103657">
        <w:rPr>
          <w:color w:val="000000" w:themeColor="text1"/>
        </w:rPr>
        <w:t>24</w:t>
      </w:r>
      <w:r w:rsidRPr="00103657">
        <w:rPr>
          <w:rFonts w:hint="eastAsia"/>
          <w:color w:val="000000" w:themeColor="text1"/>
        </w:rPr>
        <w:t>名活跃用户，应用文献x提出的微博心理压力感知模型（已验证准确度为x），对其每天的心理压力进行检测，得到Y</w:t>
      </w:r>
      <w:r w:rsidRPr="00103657">
        <w:rPr>
          <w:color w:val="000000" w:themeColor="text1"/>
        </w:rPr>
        <w:t>1</w:t>
      </w:r>
      <w:r w:rsidRPr="00103657">
        <w:rPr>
          <w:rFonts w:hint="eastAsia"/>
          <w:color w:val="000000" w:themeColor="text1"/>
        </w:rPr>
        <w:t>。基于xx中文分词模型，得到每条微博的语义信息，</w:t>
      </w:r>
      <w:r>
        <w:rPr>
          <w:rFonts w:hint="eastAsia"/>
          <w:color w:val="000000" w:themeColor="text1"/>
        </w:rPr>
        <w:t>参考L</w:t>
      </w:r>
      <w:r>
        <w:rPr>
          <w:color w:val="000000" w:themeColor="text1"/>
        </w:rPr>
        <w:t>IWC</w:t>
      </w:r>
      <w:r>
        <w:rPr>
          <w:rFonts w:hint="eastAsia"/>
          <w:color w:val="000000" w:themeColor="text1"/>
        </w:rPr>
        <w:t>和压力词典[</w:t>
      </w:r>
      <w:r>
        <w:rPr>
          <w:color w:val="000000" w:themeColor="text1"/>
        </w:rPr>
        <w:t>xx]</w:t>
      </w:r>
      <w:r>
        <w:rPr>
          <w:rFonts w:hint="eastAsia"/>
          <w:color w:val="000000" w:themeColor="text1"/>
        </w:rPr>
        <w:t>，得到每天学业相关主题词频率。</w:t>
      </w:r>
    </w:p>
    <w:p w14:paraId="573AAEC6" w14:textId="77777777" w:rsidR="0048196B" w:rsidRDefault="0048196B" w:rsidP="0048196B">
      <w:pPr>
        <w:ind w:left="420"/>
        <w:rPr>
          <w:color w:val="000000" w:themeColor="text1"/>
        </w:rPr>
      </w:pPr>
      <w:r w:rsidRPr="004316A4">
        <w:rPr>
          <w:color w:val="000000" w:themeColor="text1"/>
        </w:rPr>
        <w:t>Method</w:t>
      </w:r>
      <w:r>
        <w:rPr>
          <w:rFonts w:hint="eastAsia"/>
          <w:color w:val="000000" w:themeColor="text1"/>
        </w:rPr>
        <w:t>：首先确定两类区间。</w:t>
      </w:r>
      <w:r>
        <w:rPr>
          <w:color w:val="000000" w:themeColor="text1"/>
        </w:rPr>
        <w:t>PSI</w:t>
      </w:r>
      <w:r>
        <w:rPr>
          <w:rFonts w:hint="eastAsia"/>
          <w:color w:val="000000" w:themeColor="text1"/>
        </w:rPr>
        <w:t>为有积极事件影响的学业压力区间，S</w:t>
      </w:r>
      <w:r>
        <w:rPr>
          <w:color w:val="000000" w:themeColor="text1"/>
        </w:rPr>
        <w:t>I</w:t>
      </w:r>
      <w:r>
        <w:rPr>
          <w:rFonts w:hint="eastAsia"/>
          <w:color w:val="000000" w:themeColor="text1"/>
        </w:rPr>
        <w:t>为无积极事件影响的学业压力区间。通过对P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内各青少年的发博行为、压力强度和压力主题词频率进行对比分析，验证H</w:t>
      </w:r>
      <w:r>
        <w:rPr>
          <w:color w:val="000000" w:themeColor="text1"/>
        </w:rPr>
        <w:t>1, H2</w:t>
      </w:r>
      <w:r>
        <w:rPr>
          <w:rFonts w:hint="eastAsia"/>
          <w:color w:val="000000" w:themeColor="text1"/>
        </w:rPr>
        <w:t>。</w:t>
      </w:r>
    </w:p>
    <w:p w14:paraId="014FC0DE" w14:textId="77777777" w:rsidR="0048196B" w:rsidRDefault="0048196B" w:rsidP="0048196B">
      <w:pPr>
        <w:ind w:left="420"/>
        <w:rPr>
          <w:color w:val="000000" w:themeColor="text1"/>
        </w:rPr>
      </w:pPr>
      <w:r>
        <w:rPr>
          <w:rFonts w:hint="eastAsia"/>
          <w:color w:val="000000" w:themeColor="text1"/>
        </w:rPr>
        <w:t>Res</w:t>
      </w:r>
      <w:r>
        <w:rPr>
          <w:color w:val="000000" w:themeColor="text1"/>
        </w:rPr>
        <w:t>ults</w:t>
      </w:r>
      <w:r>
        <w:rPr>
          <w:rFonts w:hint="eastAsia"/>
          <w:color w:val="000000" w:themeColor="text1"/>
        </w:rPr>
        <w:t>：首先，study</w:t>
      </w:r>
      <w:r>
        <w:rPr>
          <w:color w:val="000000" w:themeColor="text1"/>
        </w:rPr>
        <w:t>1</w:t>
      </w:r>
      <w:r w:rsidRPr="00083492">
        <w:rPr>
          <w:color w:val="000000" w:themeColor="text1"/>
        </w:rPr>
        <w:t>初步验证了通过微博可以观察到积极事件对</w:t>
      </w:r>
      <w:r>
        <w:rPr>
          <w:rFonts w:hint="eastAsia"/>
          <w:color w:val="000000" w:themeColor="text1"/>
        </w:rPr>
        <w:t>青少年</w:t>
      </w:r>
      <w:r w:rsidRPr="00083492">
        <w:rPr>
          <w:color w:val="000000" w:themeColor="text1"/>
        </w:rPr>
        <w:t>压力的缓解作用，</w:t>
      </w:r>
      <w:r>
        <w:rPr>
          <w:rFonts w:hint="eastAsia"/>
          <w:color w:val="000000" w:themeColor="text1"/>
        </w:rPr>
        <w:t>说明</w:t>
      </w:r>
      <w:r w:rsidRPr="00083492">
        <w:rPr>
          <w:color w:val="000000" w:themeColor="text1"/>
        </w:rPr>
        <w:t>这一</w:t>
      </w:r>
      <w:r>
        <w:rPr>
          <w:rFonts w:hint="eastAsia"/>
          <w:color w:val="000000" w:themeColor="text1"/>
        </w:rPr>
        <w:t>数据来源</w:t>
      </w:r>
      <w:r w:rsidRPr="00083492">
        <w:rPr>
          <w:color w:val="000000" w:themeColor="text1"/>
        </w:rPr>
        <w:t>是可靠</w:t>
      </w:r>
      <w:r>
        <w:rPr>
          <w:rFonts w:hint="eastAsia"/>
          <w:color w:val="000000" w:themeColor="text1"/>
        </w:rPr>
        <w:t>可行的。但是，</w:t>
      </w:r>
      <w:r w:rsidRPr="00083492">
        <w:rPr>
          <w:color w:val="000000" w:themeColor="text1"/>
        </w:rPr>
        <w:t>这是对于特定已知事件的观察，</w:t>
      </w:r>
      <w:r>
        <w:rPr>
          <w:rFonts w:hint="eastAsia"/>
          <w:color w:val="000000" w:themeColor="text1"/>
        </w:rPr>
        <w:t>不能进行自动、及时、连续感知压力缓解的情况。因此，接下来，study</w:t>
      </w:r>
      <w:r>
        <w:rPr>
          <w:color w:val="000000" w:themeColor="text1"/>
        </w:rPr>
        <w:t>2</w:t>
      </w:r>
      <w:r>
        <w:rPr>
          <w:rFonts w:hint="eastAsia"/>
          <w:color w:val="000000" w:themeColor="text1"/>
        </w:rPr>
        <w:t>将提出基于微博</w:t>
      </w:r>
      <w:r w:rsidRPr="00083492">
        <w:rPr>
          <w:color w:val="000000" w:themeColor="text1"/>
        </w:rPr>
        <w:t>自动感知积极事件</w:t>
      </w:r>
      <w:r>
        <w:rPr>
          <w:rFonts w:hint="eastAsia"/>
          <w:color w:val="000000" w:themeColor="text1"/>
        </w:rPr>
        <w:t>的模型，并进一步检验</w:t>
      </w:r>
      <w:bookmarkStart w:id="48" w:name="_Hlk11956952"/>
      <w:r>
        <w:rPr>
          <w:rFonts w:hint="eastAsia"/>
          <w:color w:val="000000" w:themeColor="text1"/>
        </w:rPr>
        <w:t>自动抽取的积极事件的压力缓解作用与青少年微博表现（</w:t>
      </w:r>
      <w:r w:rsidRPr="00083492">
        <w:rPr>
          <w:color w:val="000000" w:themeColor="text1"/>
        </w:rPr>
        <w:t>发博行为</w:t>
      </w:r>
      <w:r>
        <w:rPr>
          <w:rFonts w:hint="eastAsia"/>
          <w:color w:val="000000" w:themeColor="text1"/>
        </w:rPr>
        <w:t>，</w:t>
      </w:r>
      <w:r w:rsidRPr="00083492">
        <w:rPr>
          <w:color w:val="000000" w:themeColor="text1"/>
        </w:rPr>
        <w:t>微博压力强度，微博语义</w:t>
      </w:r>
      <w:r>
        <w:rPr>
          <w:rFonts w:hint="eastAsia"/>
          <w:color w:val="000000" w:themeColor="text1"/>
        </w:rPr>
        <w:t>）是否存在关联</w:t>
      </w:r>
      <w:bookmarkEnd w:id="48"/>
      <w:r>
        <w:rPr>
          <w:rFonts w:hint="eastAsia"/>
          <w:color w:val="000000" w:themeColor="text1"/>
        </w:rPr>
        <w:t>，对其缓解模式进一步探索。</w:t>
      </w:r>
    </w:p>
    <w:p w14:paraId="6BA6BD71" w14:textId="77777777" w:rsidR="0048196B" w:rsidRPr="006D6B88" w:rsidRDefault="0048196B" w:rsidP="0048196B">
      <w:pPr>
        <w:ind w:left="420"/>
        <w:rPr>
          <w:color w:val="000000" w:themeColor="text1"/>
        </w:rPr>
      </w:pPr>
    </w:p>
    <w:p w14:paraId="76BE8C1D" w14:textId="77777777" w:rsidR="0048196B" w:rsidRDefault="0048196B" w:rsidP="0048196B">
      <w:pPr>
        <w:ind w:left="420"/>
        <w:rPr>
          <w:b/>
          <w:bCs/>
          <w:color w:val="000000" w:themeColor="text1"/>
        </w:rPr>
      </w:pPr>
      <w:r w:rsidRPr="003742D3">
        <w:rPr>
          <w:rFonts w:hint="eastAsia"/>
          <w:b/>
          <w:bCs/>
          <w:color w:val="000000" w:themeColor="text1"/>
        </w:rPr>
        <w:t>研究二：自动抽取的积极事件的压力缓解作用与青少年微博表现的</w:t>
      </w:r>
      <w:r w:rsidRPr="003742D3">
        <w:rPr>
          <w:b/>
          <w:bCs/>
          <w:color w:val="000000" w:themeColor="text1"/>
        </w:rPr>
        <w:t>关联</w:t>
      </w:r>
      <w:r w:rsidRPr="003742D3">
        <w:rPr>
          <w:rFonts w:hint="eastAsia"/>
          <w:b/>
          <w:bCs/>
          <w:color w:val="000000" w:themeColor="text1"/>
        </w:rPr>
        <w:t>关系</w:t>
      </w:r>
    </w:p>
    <w:p w14:paraId="071227DB" w14:textId="77777777" w:rsidR="0048196B" w:rsidRDefault="0048196B" w:rsidP="0048196B">
      <w:pPr>
        <w:ind w:left="420"/>
        <w:rPr>
          <w:color w:val="000000" w:themeColor="text1"/>
        </w:rPr>
      </w:pPr>
      <w:r>
        <w:rPr>
          <w:rFonts w:hint="eastAsia"/>
          <w:b/>
          <w:bCs/>
          <w:color w:val="000000" w:themeColor="text1"/>
        </w:rPr>
        <w:t>H3</w:t>
      </w:r>
      <w:r w:rsidRPr="00FF5A26">
        <w:rPr>
          <w:b/>
          <w:bCs/>
          <w:color w:val="000000" w:themeColor="text1"/>
        </w:rPr>
        <w:t xml:space="preserve">: </w:t>
      </w:r>
      <w:r w:rsidRPr="00FF5A26">
        <w:rPr>
          <w:rFonts w:hint="eastAsia"/>
          <w:b/>
          <w:bCs/>
          <w:color w:val="000000" w:themeColor="text1"/>
        </w:rPr>
        <w:t>积极事件的压力缓解作用与青少年微博表现（</w:t>
      </w:r>
      <w:r w:rsidRPr="00FF5A26">
        <w:rPr>
          <w:b/>
          <w:bCs/>
          <w:color w:val="000000" w:themeColor="text1"/>
        </w:rPr>
        <w:t>发博行为,微博压力强度，微博语义</w:t>
      </w:r>
      <w:r w:rsidRPr="00FF5A26">
        <w:rPr>
          <w:rFonts w:hint="eastAsia"/>
          <w:b/>
          <w:bCs/>
          <w:color w:val="000000" w:themeColor="text1"/>
        </w:rPr>
        <w:t>）是否存在关联</w:t>
      </w:r>
      <w:r>
        <w:rPr>
          <w:rFonts w:hint="eastAsia"/>
          <w:b/>
          <w:bCs/>
          <w:color w:val="000000" w:themeColor="text1"/>
        </w:rPr>
        <w:t>。</w:t>
      </w:r>
    </w:p>
    <w:p w14:paraId="5E8F9EA6" w14:textId="77777777" w:rsidR="0048196B" w:rsidRPr="00824DAF" w:rsidRDefault="0048196B" w:rsidP="0048196B">
      <w:pPr>
        <w:ind w:left="420"/>
        <w:rPr>
          <w:b/>
          <w:bCs/>
          <w:color w:val="000000" w:themeColor="text1"/>
        </w:rPr>
      </w:pPr>
      <w:r>
        <w:rPr>
          <w:b/>
          <w:bCs/>
          <w:color w:val="000000" w:themeColor="text1"/>
        </w:rPr>
        <w:t>H</w:t>
      </w:r>
      <w:r>
        <w:rPr>
          <w:rFonts w:hint="eastAsia"/>
          <w:b/>
          <w:bCs/>
          <w:color w:val="000000" w:themeColor="text1"/>
        </w:rPr>
        <w:t>4：积极事件的压力缓解作用体现在两个时期：1）</w:t>
      </w:r>
      <w:r w:rsidRPr="00824DAF">
        <w:rPr>
          <w:b/>
          <w:bCs/>
          <w:color w:val="000000" w:themeColor="text1"/>
        </w:rPr>
        <w:t>积极事件使青少年在压力事件发生后迅速恢复</w:t>
      </w:r>
      <w:r w:rsidRPr="00824DAF">
        <w:rPr>
          <w:rFonts w:hint="eastAsia"/>
          <w:b/>
          <w:bCs/>
          <w:color w:val="000000" w:themeColor="text1"/>
        </w:rPr>
        <w:t>；</w:t>
      </w:r>
      <w:r>
        <w:rPr>
          <w:rFonts w:hint="eastAsia"/>
          <w:b/>
          <w:bCs/>
          <w:color w:val="000000" w:themeColor="text1"/>
        </w:rPr>
        <w:t>2）</w:t>
      </w:r>
      <w:r w:rsidRPr="00824DAF">
        <w:rPr>
          <w:b/>
          <w:bCs/>
          <w:color w:val="000000" w:themeColor="text1"/>
        </w:rPr>
        <w:t>积极事件使青少年在压力事件发生时压力波动幅度下降</w:t>
      </w:r>
      <w:r>
        <w:rPr>
          <w:rFonts w:hint="eastAsia"/>
          <w:b/>
          <w:bCs/>
          <w:color w:val="000000" w:themeColor="text1"/>
        </w:rPr>
        <w:t>。</w:t>
      </w:r>
    </w:p>
    <w:p w14:paraId="46C638F2" w14:textId="77777777" w:rsidR="0048196B" w:rsidRPr="00824DAF" w:rsidRDefault="0048196B" w:rsidP="0048196B">
      <w:pPr>
        <w:ind w:left="420"/>
        <w:rPr>
          <w:color w:val="000000" w:themeColor="text1"/>
        </w:rPr>
      </w:pPr>
      <w:r w:rsidRPr="00824DAF">
        <w:rPr>
          <w:color w:val="000000" w:themeColor="text1"/>
        </w:rPr>
        <w:t xml:space="preserve">Measures: </w:t>
      </w:r>
    </w:p>
    <w:p w14:paraId="3D83724F" w14:textId="77777777" w:rsidR="0048196B" w:rsidRPr="00083492" w:rsidRDefault="0048196B" w:rsidP="0048196B">
      <w:pPr>
        <w:ind w:left="420"/>
        <w:rPr>
          <w:color w:val="000000" w:themeColor="text1"/>
        </w:rPr>
      </w:pPr>
      <w:r w:rsidRPr="00083492">
        <w:rPr>
          <w:color w:val="000000" w:themeColor="text1"/>
        </w:rPr>
        <w:t>1）（发博频率，有压力的发博频率，积极的发博频率，原创微博的发博频率）</w:t>
      </w:r>
    </w:p>
    <w:p w14:paraId="76C504BB" w14:textId="77777777" w:rsidR="0048196B" w:rsidRPr="00083492" w:rsidRDefault="0048196B" w:rsidP="0048196B">
      <w:pPr>
        <w:ind w:left="420"/>
        <w:rPr>
          <w:color w:val="000000" w:themeColor="text1"/>
        </w:rPr>
      </w:pPr>
      <w:r w:rsidRPr="00083492">
        <w:rPr>
          <w:color w:val="000000" w:themeColor="text1"/>
        </w:rPr>
        <w:t xml:space="preserve">2）（压力级别，压力区间长度，压力方差，压力峰值） </w:t>
      </w:r>
    </w:p>
    <w:p w14:paraId="7F53776F" w14:textId="77777777" w:rsidR="0048196B" w:rsidRDefault="0048196B" w:rsidP="0048196B">
      <w:pPr>
        <w:ind w:left="420"/>
        <w:rPr>
          <w:color w:val="000000" w:themeColor="text1"/>
        </w:rPr>
      </w:pPr>
      <w:r w:rsidRPr="00083492">
        <w:rPr>
          <w:color w:val="000000" w:themeColor="text1"/>
        </w:rPr>
        <w:t>3）（积极情绪词频率，积极事件主题词频率，自我描述词频率；压力情绪词频率，</w:t>
      </w:r>
      <w:r w:rsidRPr="00083492">
        <w:rPr>
          <w:rFonts w:hint="eastAsia"/>
          <w:color w:val="000000" w:themeColor="text1"/>
        </w:rPr>
        <w:t>压力</w:t>
      </w:r>
    </w:p>
    <w:p w14:paraId="4019E71E" w14:textId="77777777" w:rsidR="0048196B" w:rsidRPr="00083492" w:rsidRDefault="0048196B" w:rsidP="0048196B">
      <w:pPr>
        <w:ind w:left="420" w:firstLineChars="200" w:firstLine="420"/>
        <w:rPr>
          <w:color w:val="000000" w:themeColor="text1"/>
        </w:rPr>
      </w:pPr>
      <w:r w:rsidRPr="00083492">
        <w:rPr>
          <w:rFonts w:hint="eastAsia"/>
          <w:color w:val="000000" w:themeColor="text1"/>
        </w:rPr>
        <w:t>事件主题词频率）</w:t>
      </w:r>
    </w:p>
    <w:p w14:paraId="3CC4453D" w14:textId="77777777" w:rsidR="0048196B" w:rsidRDefault="0048196B" w:rsidP="0048196B">
      <w:pPr>
        <w:ind w:left="420"/>
        <w:rPr>
          <w:color w:val="000000" w:themeColor="text1"/>
        </w:rPr>
      </w:pPr>
      <w:r w:rsidRPr="00083492">
        <w:rPr>
          <w:color w:val="000000" w:themeColor="text1"/>
        </w:rPr>
        <w:t>Method</w:t>
      </w:r>
      <w:r>
        <w:rPr>
          <w:rFonts w:hint="eastAsia"/>
          <w:color w:val="000000" w:themeColor="text1"/>
        </w:rPr>
        <w:t>：应用</w:t>
      </w:r>
      <w:proofErr w:type="spellStart"/>
      <w:r w:rsidRPr="00083492">
        <w:rPr>
          <w:color w:val="000000" w:themeColor="text1"/>
        </w:rPr>
        <w:t>knn</w:t>
      </w:r>
      <w:proofErr w:type="spellEnd"/>
      <w:r>
        <w:rPr>
          <w:rFonts w:hint="eastAsia"/>
          <w:color w:val="000000" w:themeColor="text1"/>
        </w:rPr>
        <w:t>模型，分别对P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区间内三种measure的关联关系进行检验。</w:t>
      </w:r>
    </w:p>
    <w:p w14:paraId="50A0F8BF" w14:textId="77777777" w:rsidR="0048196B" w:rsidRPr="00083492" w:rsidRDefault="0048196B" w:rsidP="0048196B">
      <w:pPr>
        <w:ind w:left="420"/>
        <w:rPr>
          <w:color w:val="000000" w:themeColor="text1"/>
        </w:rPr>
      </w:pPr>
      <w:r w:rsidRPr="00083492">
        <w:rPr>
          <w:color w:val="000000" w:themeColor="text1"/>
        </w:rPr>
        <w:t>Method：</w:t>
      </w:r>
      <w:r>
        <w:rPr>
          <w:rFonts w:hint="eastAsia"/>
          <w:color w:val="000000" w:themeColor="text1"/>
        </w:rPr>
        <w:t>应用</w:t>
      </w:r>
      <w:r w:rsidRPr="00083492">
        <w:rPr>
          <w:color w:val="000000" w:themeColor="text1"/>
        </w:rPr>
        <w:t xml:space="preserve"> t-test</w:t>
      </w:r>
      <w:r>
        <w:rPr>
          <w:rFonts w:hint="eastAsia"/>
          <w:color w:val="000000" w:themeColor="text1"/>
        </w:rPr>
        <w:t>，对前后区间差异进行检验。</w:t>
      </w:r>
    </w:p>
    <w:p w14:paraId="4A738B15" w14:textId="77777777" w:rsidR="0048196B" w:rsidRPr="00083492" w:rsidRDefault="0048196B" w:rsidP="0048196B">
      <w:pPr>
        <w:ind w:left="420"/>
        <w:rPr>
          <w:color w:val="000000" w:themeColor="text1"/>
        </w:rPr>
      </w:pPr>
    </w:p>
    <w:p w14:paraId="4DAB7A59" w14:textId="77777777" w:rsidR="0048196B" w:rsidRPr="00083492" w:rsidRDefault="0048196B" w:rsidP="0048196B">
      <w:pPr>
        <w:ind w:left="420"/>
        <w:rPr>
          <w:color w:val="000000" w:themeColor="text1"/>
        </w:rPr>
      </w:pPr>
      <w:r>
        <w:rPr>
          <w:rFonts w:hint="eastAsia"/>
          <w:color w:val="000000" w:themeColor="text1"/>
        </w:rPr>
        <w:t>Res</w:t>
      </w:r>
      <w:r>
        <w:rPr>
          <w:color w:val="000000" w:themeColor="text1"/>
        </w:rPr>
        <w:t>ult</w:t>
      </w:r>
      <w:r>
        <w:rPr>
          <w:rFonts w:hint="eastAsia"/>
          <w:color w:val="000000" w:themeColor="text1"/>
        </w:rPr>
        <w:t xml:space="preserve">s：1）自动抽取积极事件的准确度 </w:t>
      </w:r>
      <w:r>
        <w:rPr>
          <w:color w:val="000000" w:themeColor="text1"/>
        </w:rPr>
        <w:t>2</w:t>
      </w:r>
      <w:r>
        <w:rPr>
          <w:rFonts w:hint="eastAsia"/>
          <w:color w:val="000000" w:themeColor="text1"/>
        </w:rPr>
        <w:t>）co</w:t>
      </w:r>
      <w:r>
        <w:rPr>
          <w:color w:val="000000" w:themeColor="text1"/>
        </w:rPr>
        <w:t>rrelatio</w:t>
      </w:r>
      <w:r>
        <w:rPr>
          <w:rFonts w:hint="eastAsia"/>
          <w:color w:val="000000" w:themeColor="text1"/>
        </w:rPr>
        <w:t xml:space="preserve">n分析 </w:t>
      </w:r>
      <w:r>
        <w:rPr>
          <w:color w:val="000000" w:themeColor="text1"/>
        </w:rPr>
        <w:t>3</w:t>
      </w:r>
      <w:r>
        <w:rPr>
          <w:rFonts w:hint="eastAsia"/>
          <w:color w:val="000000" w:themeColor="text1"/>
        </w:rPr>
        <w:t>）t</w:t>
      </w:r>
      <w:r>
        <w:rPr>
          <w:color w:val="000000" w:themeColor="text1"/>
        </w:rPr>
        <w:t xml:space="preserve">emporal </w:t>
      </w:r>
      <w:r>
        <w:rPr>
          <w:rFonts w:hint="eastAsia"/>
          <w:color w:val="000000" w:themeColor="text1"/>
        </w:rPr>
        <w:t>分析</w:t>
      </w:r>
    </w:p>
    <w:p w14:paraId="46817A61" w14:textId="77777777" w:rsidR="0048196B" w:rsidRDefault="0048196B" w:rsidP="0048196B">
      <w:pPr>
        <w:rPr>
          <w:color w:val="000000" w:themeColor="text1"/>
        </w:rPr>
      </w:pPr>
    </w:p>
    <w:p w14:paraId="7040B11A" w14:textId="77777777" w:rsidR="0048196B" w:rsidRPr="0045351A" w:rsidRDefault="0048196B" w:rsidP="0048196B">
      <w:pPr>
        <w:ind w:firstLine="420"/>
        <w:rPr>
          <w:b/>
          <w:bCs/>
          <w:color w:val="000000" w:themeColor="text1"/>
        </w:rPr>
      </w:pPr>
      <w:r w:rsidRPr="0045351A">
        <w:rPr>
          <w:rFonts w:hint="eastAsia"/>
          <w:b/>
          <w:bCs/>
          <w:color w:val="000000" w:themeColor="text1"/>
        </w:rPr>
        <w:t>研究三：</w:t>
      </w:r>
      <w:r w:rsidRPr="0045351A">
        <w:rPr>
          <w:b/>
          <w:bCs/>
          <w:color w:val="000000" w:themeColor="text1"/>
        </w:rPr>
        <w:t>融合</w:t>
      </w:r>
      <w:r w:rsidRPr="0045351A">
        <w:rPr>
          <w:rFonts w:hint="eastAsia"/>
          <w:b/>
          <w:bCs/>
          <w:color w:val="000000" w:themeColor="text1"/>
        </w:rPr>
        <w:t>不同类型</w:t>
      </w:r>
      <w:r w:rsidRPr="0045351A">
        <w:rPr>
          <w:b/>
          <w:bCs/>
          <w:color w:val="000000" w:themeColor="text1"/>
        </w:rPr>
        <w:t>积极事件</w:t>
      </w:r>
      <w:r w:rsidRPr="0045351A">
        <w:rPr>
          <w:rFonts w:hint="eastAsia"/>
          <w:b/>
          <w:bCs/>
          <w:color w:val="000000" w:themeColor="text1"/>
        </w:rPr>
        <w:t>的缓解作用</w:t>
      </w:r>
      <w:r w:rsidRPr="0045351A">
        <w:rPr>
          <w:b/>
          <w:bCs/>
          <w:color w:val="000000" w:themeColor="text1"/>
        </w:rPr>
        <w:t>，更准确</w:t>
      </w:r>
      <w:r w:rsidRPr="0045351A">
        <w:rPr>
          <w:rFonts w:hint="eastAsia"/>
          <w:b/>
          <w:bCs/>
          <w:color w:val="000000" w:themeColor="text1"/>
        </w:rPr>
        <w:t>预测未来压力缓解情况。</w:t>
      </w:r>
    </w:p>
    <w:p w14:paraId="7CD738CA" w14:textId="77777777" w:rsidR="0048196B" w:rsidRDefault="0048196B" w:rsidP="0048196B">
      <w:pPr>
        <w:rPr>
          <w:color w:val="000000" w:themeColor="text1"/>
        </w:rPr>
      </w:pPr>
      <w:r>
        <w:rPr>
          <w:color w:val="000000" w:themeColor="text1"/>
        </w:rPr>
        <w:tab/>
        <w:t>M</w:t>
      </w:r>
      <w:r>
        <w:rPr>
          <w:rFonts w:hint="eastAsia"/>
          <w:color w:val="000000" w:themeColor="text1"/>
        </w:rPr>
        <w:t>odel：提出一个融合积极事件缓解效应的压力预测模型，在积极事件发生区间内：</w:t>
      </w:r>
    </w:p>
    <w:p w14:paraId="67AA9172" w14:textId="77777777" w:rsidR="0048196B" w:rsidRPr="00C34F1E" w:rsidRDefault="0048196B" w:rsidP="0048196B">
      <w:pPr>
        <w:pStyle w:val="ListParagraph"/>
        <w:numPr>
          <w:ilvl w:val="0"/>
          <w:numId w:val="2"/>
        </w:numPr>
        <w:ind w:firstLineChars="0"/>
        <w:rPr>
          <w:color w:val="000000" w:themeColor="text1"/>
        </w:rPr>
      </w:pPr>
      <w:r w:rsidRPr="00C34F1E">
        <w:rPr>
          <w:rFonts w:hint="eastAsia"/>
          <w:color w:val="000000" w:themeColor="text1"/>
        </w:rPr>
        <w:t>对模型的准确性进行分析；</w:t>
      </w:r>
    </w:p>
    <w:p w14:paraId="159AAA31" w14:textId="77777777" w:rsidR="0048196B" w:rsidRDefault="0048196B" w:rsidP="0048196B">
      <w:pPr>
        <w:pStyle w:val="ListParagraph"/>
        <w:numPr>
          <w:ilvl w:val="0"/>
          <w:numId w:val="2"/>
        </w:numPr>
        <w:ind w:firstLineChars="0"/>
        <w:rPr>
          <w:color w:val="000000" w:themeColor="text1"/>
        </w:rPr>
      </w:pPr>
      <w:r w:rsidRPr="00C34F1E">
        <w:rPr>
          <w:rFonts w:hint="eastAsia"/>
          <w:color w:val="000000" w:themeColor="text1"/>
        </w:rPr>
        <w:t>对不同预测窗口下的结果进行分析；</w:t>
      </w:r>
    </w:p>
    <w:p w14:paraId="697FE33A" w14:textId="77777777" w:rsidR="0048196B" w:rsidRDefault="0048196B" w:rsidP="0048196B">
      <w:pPr>
        <w:pStyle w:val="ListParagraph"/>
        <w:numPr>
          <w:ilvl w:val="0"/>
          <w:numId w:val="2"/>
        </w:numPr>
        <w:ind w:firstLineChars="0"/>
        <w:rPr>
          <w:color w:val="000000" w:themeColor="text1"/>
        </w:rPr>
      </w:pPr>
      <w:r>
        <w:rPr>
          <w:rFonts w:hint="eastAsia"/>
          <w:color w:val="000000" w:themeColor="text1"/>
        </w:rPr>
        <w:t>融合三种积极事件缓解模式分别进行预测；</w:t>
      </w:r>
    </w:p>
    <w:p w14:paraId="6A3D2892" w14:textId="77777777" w:rsidR="0048196B" w:rsidRDefault="0048196B" w:rsidP="0048196B">
      <w:pPr>
        <w:pStyle w:val="ListParagraph"/>
        <w:numPr>
          <w:ilvl w:val="0"/>
          <w:numId w:val="2"/>
        </w:numPr>
        <w:ind w:firstLineChars="0"/>
        <w:rPr>
          <w:color w:val="000000" w:themeColor="text1"/>
        </w:rPr>
      </w:pPr>
      <w:r>
        <w:rPr>
          <w:rFonts w:hint="eastAsia"/>
          <w:color w:val="000000" w:themeColor="text1"/>
        </w:rPr>
        <w:t>参数调整</w:t>
      </w:r>
    </w:p>
    <w:p w14:paraId="37EFCCCF" w14:textId="77777777" w:rsidR="00566B88" w:rsidRDefault="00566B88"/>
    <w:sectPr w:rsidR="00566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34807" w14:textId="77777777" w:rsidR="002E5677" w:rsidRDefault="002E5677" w:rsidP="0048196B">
      <w:r>
        <w:separator/>
      </w:r>
    </w:p>
  </w:endnote>
  <w:endnote w:type="continuationSeparator" w:id="0">
    <w:p w14:paraId="31EB2F96" w14:textId="77777777" w:rsidR="002E5677" w:rsidRDefault="002E5677" w:rsidP="0048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BC819" w14:textId="77777777" w:rsidR="002E5677" w:rsidRDefault="002E5677" w:rsidP="0048196B">
      <w:r>
        <w:separator/>
      </w:r>
    </w:p>
  </w:footnote>
  <w:footnote w:type="continuationSeparator" w:id="0">
    <w:p w14:paraId="60BF2D31" w14:textId="77777777" w:rsidR="002E5677" w:rsidRDefault="002E5677" w:rsidP="00481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5B"/>
    <w:multiLevelType w:val="hybridMultilevel"/>
    <w:tmpl w:val="77A809AA"/>
    <w:lvl w:ilvl="0" w:tplc="9612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654A7F"/>
    <w:multiLevelType w:val="hybridMultilevel"/>
    <w:tmpl w:val="81204928"/>
    <w:lvl w:ilvl="0" w:tplc="5A34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g Wei">
    <w15:presenceInfo w15:providerId="None" w15:userId="Cong 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1"/>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1D"/>
    <w:rsid w:val="002E5677"/>
    <w:rsid w:val="0048196B"/>
    <w:rsid w:val="00566750"/>
    <w:rsid w:val="00566B88"/>
    <w:rsid w:val="0090251D"/>
    <w:rsid w:val="00B95D35"/>
    <w:rsid w:val="00BD0BD1"/>
    <w:rsid w:val="00DB2E80"/>
    <w:rsid w:val="00DD4100"/>
    <w:rsid w:val="00E6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3AD3"/>
  <w15:chartTrackingRefBased/>
  <w15:docId w15:val="{420BFAE5-C6D2-46B2-A274-A032EE8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96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9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96B"/>
    <w:rPr>
      <w:sz w:val="18"/>
      <w:szCs w:val="18"/>
    </w:rPr>
  </w:style>
  <w:style w:type="paragraph" w:styleId="Footer">
    <w:name w:val="footer"/>
    <w:basedOn w:val="Normal"/>
    <w:link w:val="FooterChar"/>
    <w:uiPriority w:val="99"/>
    <w:unhideWhenUsed/>
    <w:rsid w:val="0048196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96B"/>
    <w:rPr>
      <w:sz w:val="18"/>
      <w:szCs w:val="18"/>
    </w:rPr>
  </w:style>
  <w:style w:type="paragraph" w:styleId="ListParagraph">
    <w:name w:val="List Paragraph"/>
    <w:basedOn w:val="Normal"/>
    <w:uiPriority w:val="34"/>
    <w:qFormat/>
    <w:rsid w:val="0048196B"/>
    <w:pPr>
      <w:ind w:firstLineChars="200" w:firstLine="420"/>
    </w:pPr>
  </w:style>
  <w:style w:type="paragraph" w:styleId="BalloonText">
    <w:name w:val="Balloon Text"/>
    <w:basedOn w:val="Normal"/>
    <w:link w:val="BalloonTextChar"/>
    <w:uiPriority w:val="99"/>
    <w:semiHidden/>
    <w:unhideWhenUsed/>
    <w:rsid w:val="00BD0B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0B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Cong Wei</cp:lastModifiedBy>
  <cp:revision>4</cp:revision>
  <dcterms:created xsi:type="dcterms:W3CDTF">2019-06-21T09:34:00Z</dcterms:created>
  <dcterms:modified xsi:type="dcterms:W3CDTF">2019-06-21T10:35:00Z</dcterms:modified>
</cp:coreProperties>
</file>